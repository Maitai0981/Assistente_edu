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D3" w:rsidRPr="004D1DBD" w:rsidRDefault="003459D3" w:rsidP="00637041">
      <w:pPr>
        <w:rPr>
          <w:b/>
          <w:sz w:val="40"/>
          <w:szCs w:val="40"/>
        </w:rPr>
      </w:pPr>
    </w:p>
    <w:p w:rsidR="00BC4F81" w:rsidRPr="004D1DBD" w:rsidRDefault="00BC4F81" w:rsidP="00BC4F81">
      <w:pPr>
        <w:jc w:val="center"/>
        <w:rPr>
          <w:rFonts w:ascii="Arial" w:hAnsi="Arial" w:cs="Arial"/>
          <w:b/>
          <w:bCs/>
          <w:caps/>
        </w:rPr>
      </w:pPr>
      <w:r w:rsidRPr="004D1DBD">
        <w:rPr>
          <w:rFonts w:ascii="Arial" w:hAnsi="Arial" w:cs="Arial"/>
          <w:b/>
          <w:bCs/>
          <w:caps/>
        </w:rPr>
        <w:t xml:space="preserve"> Ficha de matrícula </w:t>
      </w:r>
      <w:r w:rsidR="00C7510E" w:rsidRPr="004D1DBD">
        <w:rPr>
          <w:rFonts w:ascii="Arial" w:hAnsi="Arial" w:cs="Arial"/>
          <w:b/>
          <w:bCs/>
          <w:caps/>
        </w:rPr>
        <w:t>–</w:t>
      </w:r>
      <w:r w:rsidRPr="004D1DBD">
        <w:rPr>
          <w:rFonts w:ascii="Arial" w:hAnsi="Arial" w:cs="Arial"/>
          <w:b/>
          <w:bCs/>
          <w:caps/>
        </w:rPr>
        <w:t xml:space="preserve"> PCCT</w:t>
      </w:r>
      <w:r w:rsidR="00637041">
        <w:rPr>
          <w:rFonts w:ascii="Arial" w:hAnsi="Arial" w:cs="Arial"/>
          <w:b/>
          <w:bCs/>
          <w:caps/>
        </w:rPr>
        <w:t xml:space="preserve"> (</w:t>
      </w:r>
      <w:r w:rsidR="00637041" w:rsidRPr="00637041">
        <w:rPr>
          <w:rFonts w:ascii="Calibri-Bold" w:eastAsiaTheme="minorHAnsi" w:hAnsi="Calibri-Bold" w:cs="Calibri-Bold"/>
          <w:b/>
          <w:bCs/>
          <w:sz w:val="18"/>
          <w:szCs w:val="22"/>
          <w:lang w:eastAsia="en-US"/>
        </w:rPr>
        <w:t>RESOLUÇÃO Nº 030/CONSUP/IFAM, DE 31 DE MAIO DE 2023</w:t>
      </w:r>
      <w:r w:rsidR="00637041">
        <w:rPr>
          <w:rFonts w:ascii="Calibri-Bold" w:eastAsiaTheme="minorHAnsi" w:hAnsi="Calibri-Bold" w:cs="Calibri-Bold"/>
          <w:b/>
          <w:bCs/>
          <w:sz w:val="18"/>
          <w:szCs w:val="22"/>
          <w:lang w:eastAsia="en-US"/>
        </w:rPr>
        <w:t>)</w:t>
      </w:r>
    </w:p>
    <w:p w:rsidR="00BC4F81" w:rsidRPr="004D1DBD" w:rsidRDefault="00BC4F81" w:rsidP="00BC4F81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4D1DBD">
        <w:rPr>
          <w:noProof/>
        </w:rPr>
        <w:drawing>
          <wp:inline distT="0" distB="0" distL="0" distR="0" wp14:anchorId="663F8795" wp14:editId="2E415DD6">
            <wp:extent cx="1467485" cy="922020"/>
            <wp:effectExtent l="19050" t="0" r="0" b="0"/>
            <wp:docPr id="1" name="Imagem 1" descr="LOGO I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F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F81" w:rsidRPr="00637041" w:rsidRDefault="00BC4F81" w:rsidP="00BC4F81">
      <w:pPr>
        <w:jc w:val="center"/>
        <w:rPr>
          <w:rFonts w:ascii="Arial" w:eastAsia="Arial Unicode MS" w:hAnsi="Arial" w:cs="Arial"/>
          <w:b/>
          <w:szCs w:val="22"/>
        </w:rPr>
      </w:pPr>
      <w:r w:rsidRPr="00637041">
        <w:rPr>
          <w:rFonts w:ascii="Arial" w:eastAsia="Arial Unicode MS" w:hAnsi="Arial" w:cs="Arial"/>
          <w:b/>
          <w:szCs w:val="22"/>
        </w:rPr>
        <w:t>INSTITUTO FEDERAL DE EDUCAÇÃO, CIÊNCIA E TECNOLOGIA DO AMAZONAS</w:t>
      </w:r>
      <w:r w:rsidR="00630608" w:rsidRPr="00637041">
        <w:rPr>
          <w:rFonts w:ascii="Arial" w:eastAsia="Arial Unicode MS" w:hAnsi="Arial" w:cs="Arial"/>
          <w:b/>
          <w:szCs w:val="22"/>
        </w:rPr>
        <w:t>.</w:t>
      </w:r>
    </w:p>
    <w:p w:rsidR="00BC4F81" w:rsidRPr="00637041" w:rsidRDefault="00BC4F81" w:rsidP="00BC4F81">
      <w:pPr>
        <w:jc w:val="center"/>
        <w:rPr>
          <w:rFonts w:ascii="Arial" w:eastAsia="Arial Unicode MS" w:hAnsi="Arial" w:cs="Arial"/>
          <w:b/>
          <w:bCs/>
          <w:szCs w:val="22"/>
        </w:rPr>
      </w:pPr>
      <w:r w:rsidRPr="00637041">
        <w:rPr>
          <w:rFonts w:ascii="Arial" w:eastAsia="Arial Unicode MS" w:hAnsi="Arial" w:cs="Arial"/>
          <w:b/>
          <w:bCs/>
          <w:szCs w:val="22"/>
        </w:rPr>
        <w:t>CAMPUS PARINTINS</w:t>
      </w:r>
    </w:p>
    <w:p w:rsidR="00BC4F81" w:rsidRPr="00637041" w:rsidRDefault="00BC4F81" w:rsidP="00BC4F81">
      <w:pPr>
        <w:jc w:val="center"/>
        <w:rPr>
          <w:rFonts w:ascii="Arial" w:eastAsia="Arial Unicode MS" w:hAnsi="Arial" w:cs="Arial"/>
          <w:b/>
          <w:bCs/>
          <w:szCs w:val="22"/>
        </w:rPr>
      </w:pPr>
      <w:r w:rsidRPr="00637041">
        <w:rPr>
          <w:rFonts w:ascii="Arial" w:eastAsia="Arial Unicode MS" w:hAnsi="Arial" w:cs="Arial"/>
          <w:b/>
          <w:bCs/>
          <w:szCs w:val="22"/>
        </w:rPr>
        <w:t>DEPARTAMENTO DE ENSINO, PES</w:t>
      </w:r>
      <w:r w:rsidR="00B178B7" w:rsidRPr="00637041">
        <w:rPr>
          <w:rFonts w:ascii="Arial" w:eastAsia="Arial Unicode MS" w:hAnsi="Arial" w:cs="Arial"/>
          <w:b/>
          <w:bCs/>
          <w:szCs w:val="22"/>
        </w:rPr>
        <w:t>QUISA E EXTENSÃO</w:t>
      </w:r>
    </w:p>
    <w:p w:rsidR="00BC4F81" w:rsidRPr="00637041" w:rsidRDefault="00B178B7" w:rsidP="00637041">
      <w:pPr>
        <w:jc w:val="center"/>
        <w:rPr>
          <w:rFonts w:ascii="Arial" w:hAnsi="Arial" w:cs="Arial"/>
          <w:b/>
          <w:bCs/>
          <w:caps/>
          <w:szCs w:val="22"/>
        </w:rPr>
      </w:pPr>
      <w:r w:rsidRPr="00637041">
        <w:rPr>
          <w:rFonts w:ascii="Arial" w:eastAsia="Arial Unicode MS" w:hAnsi="Arial" w:cs="Arial"/>
          <w:b/>
          <w:bCs/>
          <w:szCs w:val="22"/>
        </w:rPr>
        <w:t xml:space="preserve">SETOR </w:t>
      </w:r>
      <w:proofErr w:type="gramStart"/>
      <w:r w:rsidRPr="00637041">
        <w:rPr>
          <w:rFonts w:ascii="Arial" w:eastAsia="Arial Unicode MS" w:hAnsi="Arial" w:cs="Arial"/>
          <w:b/>
          <w:bCs/>
          <w:szCs w:val="22"/>
        </w:rPr>
        <w:t xml:space="preserve">DE </w:t>
      </w:r>
      <w:r w:rsidR="009E204F" w:rsidRPr="00637041">
        <w:rPr>
          <w:rFonts w:ascii="Arial" w:eastAsia="Arial Unicode MS" w:hAnsi="Arial" w:cs="Arial"/>
          <w:b/>
          <w:bCs/>
          <w:szCs w:val="22"/>
        </w:rPr>
        <w:t xml:space="preserve"> ESTÁGIO</w:t>
      </w:r>
      <w:proofErr w:type="gramEnd"/>
    </w:p>
    <w:tbl>
      <w:tblPr>
        <w:tblW w:w="0" w:type="auto"/>
        <w:tblLook w:val="01E0" w:firstRow="1" w:lastRow="1" w:firstColumn="1" w:lastColumn="1" w:noHBand="0" w:noVBand="0"/>
      </w:tblPr>
      <w:tblGrid>
        <w:gridCol w:w="4754"/>
        <w:gridCol w:w="1908"/>
        <w:gridCol w:w="2904"/>
      </w:tblGrid>
      <w:tr w:rsidR="004D1DBD" w:rsidRPr="004D1DBD" w:rsidTr="0016785D">
        <w:tc>
          <w:tcPr>
            <w:tcW w:w="9490" w:type="dxa"/>
            <w:gridSpan w:val="3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>Aluno:</w:t>
            </w:r>
            <w:r w:rsidR="003459D3" w:rsidRPr="004D1DBD">
              <w:rPr>
                <w:rFonts w:ascii="Arial" w:hAnsi="Arial" w:cs="Arial"/>
                <w:b/>
                <w:bCs/>
                <w:sz w:val="24"/>
              </w:rPr>
              <w:t>________________________________________________________________</w:t>
            </w:r>
          </w:p>
        </w:tc>
      </w:tr>
      <w:tr w:rsidR="004D1DBD" w:rsidRPr="004D1DBD" w:rsidTr="0016785D">
        <w:tc>
          <w:tcPr>
            <w:tcW w:w="6653" w:type="dxa"/>
            <w:gridSpan w:val="2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sz w:val="24"/>
              </w:rPr>
              <w:t>Curso:</w:t>
            </w:r>
            <w:r w:rsidR="003459D3" w:rsidRPr="004D1DBD">
              <w:rPr>
                <w:rFonts w:ascii="Arial" w:hAnsi="Arial" w:cs="Arial"/>
                <w:b/>
                <w:sz w:val="24"/>
              </w:rPr>
              <w:t>________________________________________</w:t>
            </w:r>
          </w:p>
        </w:tc>
        <w:tc>
          <w:tcPr>
            <w:tcW w:w="2837" w:type="dxa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sz w:val="24"/>
              </w:rPr>
              <w:t>Ano:</w:t>
            </w:r>
            <w:r w:rsidR="003459D3" w:rsidRPr="004D1DBD">
              <w:rPr>
                <w:rFonts w:ascii="Arial" w:hAnsi="Arial" w:cs="Arial"/>
                <w:b/>
                <w:sz w:val="24"/>
              </w:rPr>
              <w:t>________________</w:t>
            </w:r>
          </w:p>
        </w:tc>
      </w:tr>
      <w:tr w:rsidR="004D1DBD" w:rsidRPr="004D1DBD" w:rsidTr="0016785D">
        <w:tc>
          <w:tcPr>
            <w:tcW w:w="6653" w:type="dxa"/>
            <w:gridSpan w:val="2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>E-mail:</w:t>
            </w:r>
            <w:r w:rsidR="003459D3" w:rsidRPr="004D1DBD">
              <w:rPr>
                <w:rFonts w:ascii="Arial" w:hAnsi="Arial" w:cs="Arial"/>
                <w:b/>
                <w:bCs/>
                <w:sz w:val="24"/>
              </w:rPr>
              <w:t>________________________________________</w:t>
            </w:r>
          </w:p>
        </w:tc>
        <w:tc>
          <w:tcPr>
            <w:tcW w:w="2837" w:type="dxa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>Telefone:</w:t>
            </w:r>
            <w:r w:rsidR="003459D3" w:rsidRPr="004D1DBD">
              <w:rPr>
                <w:rFonts w:ascii="Arial" w:hAnsi="Arial" w:cs="Arial"/>
                <w:b/>
                <w:bCs/>
                <w:sz w:val="24"/>
              </w:rPr>
              <w:t>____________</w:t>
            </w:r>
          </w:p>
        </w:tc>
      </w:tr>
      <w:tr w:rsidR="004D1DBD" w:rsidRPr="004D1DBD" w:rsidTr="0016785D">
        <w:tc>
          <w:tcPr>
            <w:tcW w:w="9490" w:type="dxa"/>
            <w:gridSpan w:val="3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>Orientador:</w:t>
            </w:r>
            <w:r w:rsidR="003459D3" w:rsidRPr="004D1DBD">
              <w:rPr>
                <w:rFonts w:ascii="Arial" w:hAnsi="Arial" w:cs="Arial"/>
                <w:b/>
                <w:bCs/>
                <w:sz w:val="24"/>
              </w:rPr>
              <w:t>____________________________________________________________</w:t>
            </w:r>
          </w:p>
        </w:tc>
      </w:tr>
      <w:tr w:rsidR="004D1DBD" w:rsidRPr="004D1DBD" w:rsidTr="0016785D">
        <w:tc>
          <w:tcPr>
            <w:tcW w:w="9490" w:type="dxa"/>
            <w:gridSpan w:val="3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>Área de Concentração:</w:t>
            </w:r>
            <w:r w:rsidR="003459D3" w:rsidRPr="004D1DBD">
              <w:rPr>
                <w:rFonts w:ascii="Arial" w:hAnsi="Arial" w:cs="Arial"/>
                <w:b/>
                <w:bCs/>
                <w:sz w:val="24"/>
              </w:rPr>
              <w:t>__________________________________________________</w:t>
            </w:r>
          </w:p>
        </w:tc>
      </w:tr>
      <w:tr w:rsidR="004D1DBD" w:rsidRPr="004D1DBD" w:rsidTr="0016785D">
        <w:tc>
          <w:tcPr>
            <w:tcW w:w="9490" w:type="dxa"/>
            <w:gridSpan w:val="3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 xml:space="preserve">Tema do </w:t>
            </w:r>
            <w:proofErr w:type="gramStart"/>
            <w:r w:rsidRPr="004D1DBD">
              <w:rPr>
                <w:rFonts w:ascii="Arial" w:hAnsi="Arial" w:cs="Arial"/>
                <w:b/>
                <w:bCs/>
                <w:sz w:val="24"/>
              </w:rPr>
              <w:t>Trabalho:</w:t>
            </w:r>
            <w:r w:rsidR="003459D3" w:rsidRPr="004D1DBD">
              <w:rPr>
                <w:rFonts w:ascii="Arial" w:hAnsi="Arial" w:cs="Arial"/>
                <w:b/>
                <w:bCs/>
                <w:sz w:val="24"/>
              </w:rPr>
              <w:t>_</w:t>
            </w:r>
            <w:proofErr w:type="gramEnd"/>
            <w:r w:rsidR="003459D3" w:rsidRPr="004D1DBD">
              <w:rPr>
                <w:rFonts w:ascii="Arial" w:hAnsi="Arial" w:cs="Arial"/>
                <w:b/>
                <w:bCs/>
                <w:sz w:val="24"/>
              </w:rPr>
              <w:t>____________________________________________________</w:t>
            </w:r>
          </w:p>
          <w:p w:rsidR="003459D3" w:rsidRPr="004D1DBD" w:rsidRDefault="003459D3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>______________________________________________________________________</w:t>
            </w:r>
          </w:p>
          <w:p w:rsidR="003459D3" w:rsidRPr="004D1DBD" w:rsidRDefault="003459D3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>______________________________________________________________________</w:t>
            </w:r>
          </w:p>
          <w:p w:rsidR="003459D3" w:rsidRPr="004D1DBD" w:rsidRDefault="003459D3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>______________________________________________________________________</w:t>
            </w:r>
          </w:p>
        </w:tc>
      </w:tr>
      <w:tr w:rsidR="004D1DBD" w:rsidRPr="004D1DBD" w:rsidTr="0016785D">
        <w:tc>
          <w:tcPr>
            <w:tcW w:w="9490" w:type="dxa"/>
            <w:gridSpan w:val="3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Cs/>
                <w:sz w:val="24"/>
              </w:rPr>
            </w:pPr>
            <w:r w:rsidRPr="004D1DBD">
              <w:rPr>
                <w:rFonts w:ascii="Arial" w:hAnsi="Arial" w:cs="Arial"/>
                <w:b/>
                <w:bCs/>
                <w:sz w:val="24"/>
              </w:rPr>
              <w:t>Resumo:</w:t>
            </w:r>
            <w:r w:rsidRPr="004D1DBD">
              <w:rPr>
                <w:rFonts w:ascii="Arial" w:hAnsi="Arial" w:cs="Arial"/>
                <w:bCs/>
                <w:sz w:val="24"/>
              </w:rPr>
              <w:t xml:space="preserve"> (No máximo </w:t>
            </w:r>
            <w:r w:rsidR="003459D3" w:rsidRPr="004D1DBD">
              <w:rPr>
                <w:rFonts w:ascii="Arial" w:hAnsi="Arial" w:cs="Arial"/>
                <w:bCs/>
                <w:sz w:val="24"/>
              </w:rPr>
              <w:t xml:space="preserve">trezentas palavras deverão estar em anexo </w:t>
            </w:r>
            <w:proofErr w:type="spellStart"/>
            <w:r w:rsidR="003459D3" w:rsidRPr="004D1DBD">
              <w:rPr>
                <w:rFonts w:ascii="Arial" w:hAnsi="Arial" w:cs="Arial"/>
                <w:bCs/>
                <w:sz w:val="24"/>
              </w:rPr>
              <w:t>a</w:t>
            </w:r>
            <w:proofErr w:type="spellEnd"/>
            <w:r w:rsidR="003459D3" w:rsidRPr="004D1DBD">
              <w:rPr>
                <w:rFonts w:ascii="Arial" w:hAnsi="Arial" w:cs="Arial"/>
                <w:bCs/>
                <w:sz w:val="24"/>
              </w:rPr>
              <w:t xml:space="preserve"> está ficha de matrícula</w:t>
            </w:r>
            <w:r w:rsidRPr="004D1DBD">
              <w:rPr>
                <w:rFonts w:ascii="Arial" w:hAnsi="Arial" w:cs="Arial"/>
                <w:bCs/>
                <w:sz w:val="24"/>
              </w:rPr>
              <w:t>):</w:t>
            </w:r>
          </w:p>
        </w:tc>
      </w:tr>
      <w:tr w:rsidR="00BC4F81" w:rsidRPr="004D1DBD" w:rsidTr="0016785D">
        <w:tc>
          <w:tcPr>
            <w:tcW w:w="4745" w:type="dxa"/>
          </w:tcPr>
          <w:p w:rsidR="00BC4F81" w:rsidRPr="004D1DBD" w:rsidRDefault="00BC4F81" w:rsidP="0016785D">
            <w:pPr>
              <w:pStyle w:val="Geral"/>
              <w:spacing w:before="120" w:line="360" w:lineRule="auto"/>
              <w:ind w:firstLine="0"/>
              <w:jc w:val="right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Cs/>
                <w:sz w:val="24"/>
              </w:rPr>
              <w:t>PARINTINS (AM), __</w:t>
            </w:r>
          </w:p>
        </w:tc>
        <w:tc>
          <w:tcPr>
            <w:tcW w:w="4745" w:type="dxa"/>
            <w:gridSpan w:val="2"/>
          </w:tcPr>
          <w:p w:rsidR="00BC4F81" w:rsidRPr="004D1DBD" w:rsidRDefault="00BC4F81" w:rsidP="00AB5043">
            <w:pPr>
              <w:pStyle w:val="Geral"/>
              <w:spacing w:before="120" w:line="360" w:lineRule="auto"/>
              <w:ind w:firstLine="0"/>
              <w:rPr>
                <w:rFonts w:ascii="Arial" w:hAnsi="Arial" w:cs="Arial"/>
                <w:b/>
                <w:bCs/>
                <w:sz w:val="24"/>
              </w:rPr>
            </w:pPr>
            <w:r w:rsidRPr="004D1DBD">
              <w:rPr>
                <w:rFonts w:ascii="Arial" w:hAnsi="Arial" w:cs="Arial"/>
                <w:bCs/>
                <w:sz w:val="24"/>
              </w:rPr>
              <w:t>de ___________</w:t>
            </w:r>
            <w:r w:rsidR="00B40B11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="00B40B11">
              <w:rPr>
                <w:rFonts w:ascii="Arial" w:hAnsi="Arial" w:cs="Arial"/>
                <w:bCs/>
                <w:sz w:val="24"/>
              </w:rPr>
              <w:t>de</w:t>
            </w:r>
            <w:proofErr w:type="spellEnd"/>
            <w:r w:rsidR="00B40B11">
              <w:rPr>
                <w:rFonts w:ascii="Arial" w:hAnsi="Arial" w:cs="Arial"/>
                <w:bCs/>
                <w:sz w:val="24"/>
              </w:rPr>
              <w:t xml:space="preserve"> 2025</w:t>
            </w:r>
            <w:r w:rsidRPr="004D1DBD">
              <w:rPr>
                <w:rFonts w:ascii="Arial" w:hAnsi="Arial" w:cs="Arial"/>
                <w:bCs/>
                <w:sz w:val="24"/>
              </w:rPr>
              <w:t>.</w:t>
            </w:r>
          </w:p>
        </w:tc>
      </w:tr>
    </w:tbl>
    <w:p w:rsidR="00BC4F81" w:rsidRPr="004D1DBD" w:rsidRDefault="00BC4F81" w:rsidP="00BC4F81">
      <w:pPr>
        <w:jc w:val="right"/>
        <w:rPr>
          <w:rFonts w:ascii="Arial" w:hAnsi="Arial" w:cs="Arial"/>
        </w:rPr>
      </w:pPr>
    </w:p>
    <w:p w:rsidR="00BC4F81" w:rsidRPr="004D1DBD" w:rsidRDefault="00BC4F81" w:rsidP="00BC4F81">
      <w:pPr>
        <w:jc w:val="right"/>
        <w:rPr>
          <w:rFonts w:ascii="Arial" w:hAnsi="Arial" w:cs="Arial"/>
        </w:rPr>
      </w:pPr>
      <w:r w:rsidRPr="004D1DBD">
        <w:rPr>
          <w:rFonts w:ascii="Arial" w:hAnsi="Arial" w:cs="Arial"/>
        </w:rPr>
        <w:t>________________________________</w:t>
      </w:r>
    </w:p>
    <w:p w:rsidR="00BC4F81" w:rsidRDefault="00BC4F81" w:rsidP="00BC4F81">
      <w:pPr>
        <w:jc w:val="right"/>
        <w:rPr>
          <w:rFonts w:ascii="Arial" w:hAnsi="Arial" w:cs="Arial"/>
        </w:rPr>
      </w:pPr>
      <w:r w:rsidRPr="004D1DBD">
        <w:rPr>
          <w:rFonts w:ascii="Arial" w:hAnsi="Arial" w:cs="Arial"/>
        </w:rPr>
        <w:t xml:space="preserve">Ass. </w:t>
      </w:r>
      <w:proofErr w:type="gramStart"/>
      <w:r w:rsidRPr="004D1DBD">
        <w:rPr>
          <w:rFonts w:ascii="Arial" w:hAnsi="Arial" w:cs="Arial"/>
        </w:rPr>
        <w:t>do</w:t>
      </w:r>
      <w:proofErr w:type="gramEnd"/>
      <w:r w:rsidRPr="004D1DBD">
        <w:rPr>
          <w:rFonts w:ascii="Arial" w:hAnsi="Arial" w:cs="Arial"/>
        </w:rPr>
        <w:t xml:space="preserve"> Aluno</w:t>
      </w:r>
    </w:p>
    <w:p w:rsidR="00CA1CE3" w:rsidRDefault="00CA1CE3" w:rsidP="00CA1CE3">
      <w:pPr>
        <w:jc w:val="right"/>
        <w:rPr>
          <w:rFonts w:ascii="Arial" w:hAnsi="Arial" w:cs="Arial"/>
        </w:rPr>
      </w:pPr>
    </w:p>
    <w:p w:rsidR="00CA1CE3" w:rsidRPr="004D1DBD" w:rsidRDefault="00CA1CE3" w:rsidP="00CA1CE3">
      <w:pPr>
        <w:jc w:val="right"/>
        <w:rPr>
          <w:rFonts w:ascii="Arial" w:hAnsi="Arial" w:cs="Arial"/>
        </w:rPr>
      </w:pPr>
      <w:r w:rsidRPr="004D1DBD">
        <w:rPr>
          <w:rFonts w:ascii="Arial" w:hAnsi="Arial" w:cs="Arial"/>
        </w:rPr>
        <w:t>________________________________</w:t>
      </w:r>
    </w:p>
    <w:p w:rsidR="00CA1CE3" w:rsidRPr="004D1DBD" w:rsidRDefault="00CA1CE3" w:rsidP="00CA1CE3">
      <w:pPr>
        <w:jc w:val="right"/>
        <w:rPr>
          <w:rFonts w:ascii="Arial" w:hAnsi="Arial" w:cs="Arial"/>
        </w:rPr>
      </w:pPr>
      <w:r w:rsidRPr="004D1DBD">
        <w:rPr>
          <w:rFonts w:ascii="Arial" w:hAnsi="Arial" w:cs="Arial"/>
        </w:rPr>
        <w:t xml:space="preserve">Ass. </w:t>
      </w:r>
      <w:proofErr w:type="gramStart"/>
      <w:r w:rsidRPr="004D1DBD">
        <w:rPr>
          <w:rFonts w:ascii="Arial" w:hAnsi="Arial" w:cs="Arial"/>
        </w:rPr>
        <w:t>do</w:t>
      </w:r>
      <w:proofErr w:type="gramEnd"/>
      <w:r w:rsidRPr="004D1DBD">
        <w:rPr>
          <w:rFonts w:ascii="Arial" w:hAnsi="Arial" w:cs="Arial"/>
        </w:rPr>
        <w:t xml:space="preserve"> Aluno</w:t>
      </w:r>
    </w:p>
    <w:p w:rsidR="00BC4F81" w:rsidRPr="004D1DBD" w:rsidRDefault="00BC4F81" w:rsidP="00B40B11">
      <w:pPr>
        <w:rPr>
          <w:rFonts w:ascii="Arial" w:hAnsi="Arial" w:cs="Arial"/>
        </w:rPr>
      </w:pPr>
    </w:p>
    <w:p w:rsidR="00BC4F81" w:rsidRPr="004D1DBD" w:rsidRDefault="00B40B11" w:rsidP="00BC4F8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</w:t>
      </w:r>
      <w:r w:rsidR="00BC4F81" w:rsidRPr="004D1DBD">
        <w:rPr>
          <w:rFonts w:ascii="Arial" w:hAnsi="Arial" w:cs="Arial"/>
        </w:rPr>
        <w:t>_______________________</w:t>
      </w:r>
    </w:p>
    <w:p w:rsidR="00BC4F81" w:rsidRPr="004D1DBD" w:rsidRDefault="00BC4F81" w:rsidP="00BC4F81">
      <w:pPr>
        <w:jc w:val="right"/>
        <w:rPr>
          <w:rFonts w:ascii="Arial" w:hAnsi="Arial" w:cs="Arial"/>
        </w:rPr>
      </w:pPr>
      <w:r w:rsidRPr="004D1DBD">
        <w:rPr>
          <w:rFonts w:ascii="Arial" w:hAnsi="Arial" w:cs="Arial"/>
        </w:rPr>
        <w:t xml:space="preserve">Ass. </w:t>
      </w:r>
      <w:proofErr w:type="gramStart"/>
      <w:r w:rsidRPr="004D1DBD">
        <w:rPr>
          <w:rFonts w:ascii="Arial" w:hAnsi="Arial" w:cs="Arial"/>
        </w:rPr>
        <w:t>do</w:t>
      </w:r>
      <w:proofErr w:type="gramEnd"/>
      <w:r w:rsidRPr="004D1DBD">
        <w:rPr>
          <w:rFonts w:ascii="Arial" w:hAnsi="Arial" w:cs="Arial"/>
        </w:rPr>
        <w:t xml:space="preserve"> Professor Orientador</w:t>
      </w:r>
    </w:p>
    <w:p w:rsidR="00B40B11" w:rsidRDefault="00501CB9" w:rsidP="00CA1CE3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ORIENTAÇÕES </w:t>
      </w:r>
      <w:bookmarkStart w:id="0" w:name="_GoBack"/>
      <w:bookmarkEnd w:id="0"/>
    </w:p>
    <w:p w:rsidR="00BC4F81" w:rsidRPr="00637041" w:rsidRDefault="00637041" w:rsidP="00637041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Art. 22. Durante o período de execução do PCCT, o discente deverá </w:t>
      </w:r>
      <w:proofErr w:type="gramStart"/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entregar  </w:t>
      </w:r>
      <w:r w:rsidRPr="00637041">
        <w:rPr>
          <w:rFonts w:ascii="Calibri" w:eastAsiaTheme="minorHAnsi" w:hAnsi="Calibri" w:cs="Calibri"/>
          <w:b/>
          <w:sz w:val="24"/>
          <w:szCs w:val="24"/>
          <w:lang w:eastAsia="en-US"/>
        </w:rPr>
        <w:t>mensalmente</w:t>
      </w:r>
      <w:proofErr w:type="gramEnd"/>
      <w:r>
        <w:rPr>
          <w:rFonts w:ascii="Calibri" w:eastAsiaTheme="minorHAnsi" w:hAnsi="Calibri" w:cs="Calibri"/>
          <w:sz w:val="24"/>
          <w:szCs w:val="24"/>
          <w:lang w:eastAsia="en-US"/>
        </w:rPr>
        <w:t xml:space="preserve"> a ficha de frequência mensal</w:t>
      </w:r>
      <w:r w:rsidR="00BC4F81" w:rsidRPr="004D1DBD">
        <w:rPr>
          <w:rFonts w:ascii="Arial" w:hAnsi="Arial" w:cs="Arial"/>
          <w:sz w:val="22"/>
        </w:rPr>
        <w:t>.</w:t>
      </w:r>
    </w:p>
    <w:p w:rsidR="00637041" w:rsidRDefault="00637041" w:rsidP="0063704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bookmarkStart w:id="1" w:name="_Toc62322919"/>
      <w:bookmarkStart w:id="2" w:name="_Toc62322971"/>
      <w:bookmarkStart w:id="3" w:name="_Toc71276393"/>
      <w:bookmarkStart w:id="4" w:name="_Toc71276453"/>
      <w:bookmarkStart w:id="5" w:name="_Toc71276662"/>
      <w:r>
        <w:rPr>
          <w:rFonts w:ascii="Calibri" w:hAnsi="Calibri" w:cs="Calibri"/>
          <w:sz w:val="24"/>
          <w:szCs w:val="24"/>
        </w:rPr>
        <w:t xml:space="preserve">Art. 23. Concluído o penúltimo ou último módulo letivo do curso subsequente e EJA, o discente terá o prazo de até </w:t>
      </w:r>
      <w:r w:rsidRPr="00637041">
        <w:rPr>
          <w:rFonts w:ascii="Calibri" w:hAnsi="Calibri" w:cs="Calibri"/>
          <w:b/>
          <w:sz w:val="24"/>
          <w:szCs w:val="24"/>
        </w:rPr>
        <w:t>180 (cento e oitenta</w:t>
      </w:r>
      <w:r>
        <w:rPr>
          <w:rFonts w:ascii="Calibri" w:hAnsi="Calibri" w:cs="Calibri"/>
          <w:sz w:val="24"/>
          <w:szCs w:val="24"/>
        </w:rPr>
        <w:t>) dias, para a defesa do trabalho a contar do próximo semestre letivo.</w:t>
      </w:r>
    </w:p>
    <w:p w:rsidR="00637041" w:rsidRDefault="00637041" w:rsidP="0063704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§ 1º. Para os cursos técnicos integrados esse prazo será de </w:t>
      </w:r>
      <w:r w:rsidRPr="00637041">
        <w:rPr>
          <w:rFonts w:ascii="Calibri" w:hAnsi="Calibri" w:cs="Calibri"/>
          <w:b/>
          <w:sz w:val="24"/>
          <w:szCs w:val="24"/>
        </w:rPr>
        <w:t>até 45 (quarenta e cinco</w:t>
      </w:r>
      <w:r>
        <w:rPr>
          <w:rFonts w:ascii="Calibri" w:hAnsi="Calibri" w:cs="Calibri"/>
          <w:sz w:val="24"/>
          <w:szCs w:val="24"/>
        </w:rPr>
        <w:t>)</w:t>
      </w:r>
      <w:r w:rsidRPr="00637041">
        <w:rPr>
          <w:rFonts w:ascii="Calibri" w:hAnsi="Calibri" w:cs="Calibri"/>
          <w:b/>
          <w:sz w:val="24"/>
          <w:szCs w:val="24"/>
        </w:rPr>
        <w:t xml:space="preserve"> dias</w:t>
      </w:r>
      <w:r>
        <w:rPr>
          <w:rFonts w:ascii="Calibri" w:hAnsi="Calibri" w:cs="Calibri"/>
          <w:sz w:val="24"/>
          <w:szCs w:val="24"/>
        </w:rPr>
        <w:t>.</w:t>
      </w:r>
    </w:p>
    <w:p w:rsidR="00BC4F81" w:rsidRPr="00637041" w:rsidRDefault="00637041" w:rsidP="0063704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§ 2º. As defesas poderão ser feitas a qualquer momento e considerando que todos esses prazos devem ser dentro do período letivo</w:t>
      </w:r>
    </w:p>
    <w:bookmarkEnd w:id="1"/>
    <w:bookmarkEnd w:id="2"/>
    <w:bookmarkEnd w:id="3"/>
    <w:bookmarkEnd w:id="4"/>
    <w:bookmarkEnd w:id="5"/>
    <w:p w:rsidR="008E57A3" w:rsidRPr="004D1DBD" w:rsidRDefault="008E57A3" w:rsidP="00BC4F81">
      <w:pPr>
        <w:pStyle w:val="Ttulo2"/>
        <w:spacing w:line="360" w:lineRule="auto"/>
        <w:jc w:val="left"/>
        <w:rPr>
          <w:rFonts w:ascii="Arial" w:hAnsi="Arial" w:cs="Arial"/>
          <w:bCs/>
          <w:caps/>
          <w:sz w:val="20"/>
          <w:lang w:val="pt-BR"/>
        </w:rPr>
      </w:pPr>
    </w:p>
    <w:p w:rsidR="00BC4F81" w:rsidRPr="004D1DBD" w:rsidRDefault="00BC4F81" w:rsidP="00EF5A49">
      <w:pPr>
        <w:pStyle w:val="Ttulo2"/>
        <w:spacing w:line="360" w:lineRule="auto"/>
        <w:jc w:val="center"/>
        <w:rPr>
          <w:rFonts w:ascii="Arial" w:hAnsi="Arial" w:cs="Arial"/>
          <w:bCs/>
          <w:caps/>
          <w:sz w:val="20"/>
          <w:lang w:val="pt-BR"/>
        </w:rPr>
      </w:pPr>
      <w:r w:rsidRPr="004D1DBD">
        <w:rPr>
          <w:rFonts w:ascii="Arial" w:hAnsi="Arial" w:cs="Arial"/>
          <w:bCs/>
          <w:caps/>
          <w:sz w:val="20"/>
          <w:lang w:val="pt-BR"/>
        </w:rPr>
        <w:t>pRÉ-PROJETO</w:t>
      </w:r>
      <w:r w:rsidR="00C7510E" w:rsidRPr="004D1DBD">
        <w:rPr>
          <w:rFonts w:ascii="Arial" w:hAnsi="Arial" w:cs="Arial"/>
          <w:bCs/>
          <w:caps/>
          <w:sz w:val="20"/>
          <w:lang w:val="pt-BR"/>
        </w:rPr>
        <w:t xml:space="preserve"> (ALUNO)</w:t>
      </w:r>
    </w:p>
    <w:p w:rsidR="00BC4F81" w:rsidRPr="004D1DBD" w:rsidRDefault="00BC4F81" w:rsidP="00BC4F81"/>
    <w:p w:rsidR="00BC4F81" w:rsidRPr="004D1DBD" w:rsidRDefault="00BC4F81" w:rsidP="00BC4F81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4D1DBD">
        <w:rPr>
          <w:noProof/>
        </w:rPr>
        <w:drawing>
          <wp:inline distT="0" distB="0" distL="0" distR="0" wp14:anchorId="325B3C50" wp14:editId="71258BF9">
            <wp:extent cx="1467485" cy="922020"/>
            <wp:effectExtent l="19050" t="0" r="0" b="0"/>
            <wp:docPr id="3" name="Imagem 3" descr="LOGO I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IF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A49" w:rsidRPr="004D1DBD" w:rsidRDefault="00EF5A49" w:rsidP="00EF5A49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4D1DBD">
        <w:rPr>
          <w:rFonts w:ascii="Arial" w:eastAsia="Arial Unicode MS" w:hAnsi="Arial" w:cs="Arial"/>
          <w:b/>
          <w:sz w:val="22"/>
          <w:szCs w:val="22"/>
        </w:rPr>
        <w:t>INSTITUTO FEDERAL DE EDUCAÇÃO, CIÊNCIA E TECNOLOGIA DO AMAZONAS</w:t>
      </w:r>
    </w:p>
    <w:p w:rsidR="00EF5A49" w:rsidRPr="004D1DBD" w:rsidRDefault="00EF5A49" w:rsidP="00EF5A49">
      <w:pPr>
        <w:jc w:val="center"/>
        <w:rPr>
          <w:rFonts w:ascii="Arial" w:eastAsia="Arial Unicode MS" w:hAnsi="Arial" w:cs="Arial"/>
          <w:b/>
          <w:bCs/>
          <w:sz w:val="22"/>
          <w:szCs w:val="22"/>
        </w:rPr>
      </w:pPr>
      <w:r w:rsidRPr="004D1DBD">
        <w:rPr>
          <w:rFonts w:ascii="Arial" w:eastAsia="Arial Unicode MS" w:hAnsi="Arial" w:cs="Arial"/>
          <w:b/>
          <w:bCs/>
          <w:sz w:val="22"/>
          <w:szCs w:val="22"/>
        </w:rPr>
        <w:t>CAMPUS PARINTINS</w:t>
      </w:r>
    </w:p>
    <w:p w:rsidR="00EF5A49" w:rsidRPr="004D1DBD" w:rsidRDefault="00EF5A49" w:rsidP="00EF5A49">
      <w:pPr>
        <w:jc w:val="center"/>
        <w:rPr>
          <w:rFonts w:ascii="Arial" w:eastAsia="Arial Unicode MS" w:hAnsi="Arial" w:cs="Arial"/>
          <w:b/>
          <w:bCs/>
          <w:sz w:val="22"/>
          <w:szCs w:val="22"/>
        </w:rPr>
      </w:pPr>
      <w:r w:rsidRPr="004D1DBD">
        <w:rPr>
          <w:rFonts w:ascii="Arial" w:eastAsia="Arial Unicode MS" w:hAnsi="Arial" w:cs="Arial"/>
          <w:b/>
          <w:bCs/>
          <w:sz w:val="22"/>
          <w:szCs w:val="22"/>
        </w:rPr>
        <w:t>DEPARTAMENTO DE ENSINO, PESQUISA E EXTENSÃO/COORDENAÇÃO DE EXTENSÃO</w:t>
      </w:r>
    </w:p>
    <w:p w:rsidR="00EF5A49" w:rsidRPr="004D1DBD" w:rsidRDefault="00B178B7" w:rsidP="00EF5A49">
      <w:pPr>
        <w:jc w:val="center"/>
        <w:rPr>
          <w:rFonts w:ascii="Arial" w:hAnsi="Arial" w:cs="Arial"/>
          <w:b/>
          <w:bCs/>
          <w:caps/>
          <w:sz w:val="22"/>
          <w:szCs w:val="22"/>
        </w:rPr>
      </w:pPr>
      <w:r w:rsidRPr="004D1DBD">
        <w:rPr>
          <w:rFonts w:ascii="Arial" w:eastAsia="Arial Unicode MS" w:hAnsi="Arial" w:cs="Arial"/>
          <w:b/>
          <w:bCs/>
          <w:sz w:val="22"/>
          <w:szCs w:val="22"/>
        </w:rPr>
        <w:t>SETOR</w:t>
      </w:r>
      <w:r w:rsidR="00EF5A49" w:rsidRPr="004D1DBD">
        <w:rPr>
          <w:rFonts w:ascii="Arial" w:eastAsia="Arial Unicode MS" w:hAnsi="Arial" w:cs="Arial"/>
          <w:b/>
          <w:bCs/>
          <w:sz w:val="22"/>
          <w:szCs w:val="22"/>
        </w:rPr>
        <w:t xml:space="preserve"> DE ESTÁGIO</w:t>
      </w:r>
    </w:p>
    <w:p w:rsidR="00BC4F81" w:rsidRPr="004D1DBD" w:rsidRDefault="00BC4F81" w:rsidP="00BC4F81"/>
    <w:p w:rsidR="00BC4F81" w:rsidRPr="004D1DBD" w:rsidRDefault="00BC4F81" w:rsidP="00546523">
      <w:pPr>
        <w:spacing w:line="360" w:lineRule="auto"/>
        <w:rPr>
          <w:rFonts w:ascii="Arial" w:hAnsi="Arial" w:cs="Arial"/>
          <w:snapToGrid w:val="0"/>
        </w:rPr>
      </w:pPr>
      <w:r w:rsidRPr="004D1DBD">
        <w:rPr>
          <w:rFonts w:ascii="Arial" w:hAnsi="Arial" w:cs="Arial"/>
          <w:b/>
          <w:snapToGrid w:val="0"/>
        </w:rPr>
        <w:t xml:space="preserve">CURSO: </w:t>
      </w:r>
      <w:r w:rsidRPr="004D1DBD">
        <w:rPr>
          <w:rFonts w:ascii="Arial" w:hAnsi="Arial" w:cs="Arial"/>
          <w:snapToGrid w:val="0"/>
        </w:rPr>
        <w:t>_____________________________________</w:t>
      </w:r>
    </w:p>
    <w:p w:rsidR="00BC4F81" w:rsidRPr="004D1DBD" w:rsidRDefault="00BC4F81" w:rsidP="00BC4F81"/>
    <w:p w:rsidR="00BC4F81" w:rsidRPr="00546523" w:rsidRDefault="00BC4F81" w:rsidP="00BC4F81">
      <w:pPr>
        <w:pStyle w:val="Geral"/>
        <w:spacing w:line="360" w:lineRule="auto"/>
        <w:ind w:firstLine="0"/>
        <w:jc w:val="left"/>
        <w:rPr>
          <w:rFonts w:ascii="Arial" w:hAnsi="Arial" w:cs="Arial"/>
          <w:sz w:val="24"/>
        </w:rPr>
      </w:pPr>
      <w:r w:rsidRPr="00546523">
        <w:rPr>
          <w:rFonts w:ascii="Arial" w:hAnsi="Arial" w:cs="Arial"/>
          <w:b/>
          <w:bCs/>
          <w:sz w:val="24"/>
        </w:rPr>
        <w:t>Aluno/Série/Módulo/</w:t>
      </w:r>
      <w:r w:rsidRPr="00546523">
        <w:rPr>
          <w:rFonts w:ascii="Arial" w:hAnsi="Arial" w:cs="Arial"/>
          <w:b/>
          <w:sz w:val="24"/>
        </w:rPr>
        <w:t>Turma:</w:t>
      </w:r>
      <w:r w:rsidRPr="00546523">
        <w:rPr>
          <w:rFonts w:ascii="Arial" w:hAnsi="Arial" w:cs="Arial"/>
          <w:sz w:val="24"/>
        </w:rPr>
        <w:t xml:space="preserve"> </w:t>
      </w:r>
      <w:r w:rsidR="00EF5A49" w:rsidRPr="00546523">
        <w:rPr>
          <w:rFonts w:ascii="Arial" w:hAnsi="Arial" w:cs="Arial"/>
          <w:sz w:val="24"/>
        </w:rPr>
        <w:t>______________________________________________</w:t>
      </w:r>
    </w:p>
    <w:p w:rsidR="00BC4F81" w:rsidRPr="00546523" w:rsidRDefault="00BC4F81" w:rsidP="00EF5A49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46523">
        <w:rPr>
          <w:rFonts w:ascii="Arial" w:hAnsi="Arial" w:cs="Arial"/>
          <w:b/>
          <w:sz w:val="24"/>
        </w:rPr>
        <w:t>Título (ainda que provisório):</w:t>
      </w:r>
      <w:r w:rsidR="00EF5A49" w:rsidRPr="00546523">
        <w:rPr>
          <w:rFonts w:ascii="Arial" w:hAnsi="Arial" w:cs="Arial"/>
          <w:b/>
          <w:sz w:val="24"/>
        </w:rPr>
        <w:t xml:space="preserve"> ____________________________________________</w:t>
      </w:r>
    </w:p>
    <w:p w:rsidR="00EF5A49" w:rsidRPr="00546523" w:rsidRDefault="00EF5A49" w:rsidP="00EF5A49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46523">
        <w:rPr>
          <w:rFonts w:ascii="Arial" w:hAnsi="Arial" w:cs="Arial"/>
          <w:b/>
          <w:sz w:val="24"/>
        </w:rPr>
        <w:t>______________________________________________________________________</w:t>
      </w:r>
    </w:p>
    <w:p w:rsidR="00BC4F81" w:rsidRPr="00546523" w:rsidRDefault="00BC4F81" w:rsidP="00BC4F81">
      <w:pPr>
        <w:ind w:left="1"/>
        <w:jc w:val="both"/>
        <w:rPr>
          <w:rFonts w:ascii="Arial" w:hAnsi="Arial" w:cs="Arial"/>
          <w:b/>
          <w:sz w:val="24"/>
        </w:rPr>
      </w:pPr>
    </w:p>
    <w:p w:rsidR="00BC4F81" w:rsidRPr="00546523" w:rsidRDefault="00BC4F81" w:rsidP="000067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546523">
        <w:rPr>
          <w:rFonts w:ascii="Arial" w:hAnsi="Arial" w:cs="Arial"/>
          <w:b/>
          <w:sz w:val="24"/>
        </w:rPr>
        <w:t>Construção e apresentação do objeto (problema) a ser investigado</w:t>
      </w:r>
      <w:r w:rsidR="00006707" w:rsidRPr="00546523">
        <w:rPr>
          <w:rFonts w:ascii="Arial" w:hAnsi="Arial" w:cs="Arial"/>
          <w:b/>
          <w:sz w:val="24"/>
        </w:rPr>
        <w:t xml:space="preserve"> (Item opcional)</w:t>
      </w:r>
      <w:r w:rsidRPr="00546523">
        <w:rPr>
          <w:rFonts w:ascii="Arial" w:hAnsi="Arial" w:cs="Arial"/>
          <w:b/>
          <w:sz w:val="24"/>
        </w:rPr>
        <w:t>:</w:t>
      </w:r>
    </w:p>
    <w:p w:rsidR="00BC4F81" w:rsidRPr="00546523" w:rsidRDefault="00BC4F81" w:rsidP="00BC4F81">
      <w:pPr>
        <w:ind w:left="1"/>
        <w:jc w:val="both"/>
        <w:rPr>
          <w:rFonts w:ascii="Arial" w:hAnsi="Arial" w:cs="Arial"/>
          <w:b/>
          <w:sz w:val="24"/>
        </w:rPr>
      </w:pPr>
    </w:p>
    <w:p w:rsidR="00BC4F81" w:rsidRPr="00546523" w:rsidRDefault="00BC4F81" w:rsidP="000067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546523">
        <w:rPr>
          <w:rFonts w:ascii="Arial" w:hAnsi="Arial" w:cs="Arial"/>
          <w:b/>
          <w:sz w:val="24"/>
        </w:rPr>
        <w:t>Objetivos:</w:t>
      </w:r>
    </w:p>
    <w:p w:rsidR="00BC4F81" w:rsidRPr="00546523" w:rsidRDefault="00BC4F81" w:rsidP="00BC4F81">
      <w:pPr>
        <w:ind w:left="1"/>
        <w:jc w:val="both"/>
        <w:rPr>
          <w:rFonts w:ascii="Arial" w:hAnsi="Arial" w:cs="Arial"/>
          <w:b/>
          <w:sz w:val="24"/>
        </w:rPr>
      </w:pPr>
    </w:p>
    <w:p w:rsidR="00BC4F81" w:rsidRPr="00546523" w:rsidRDefault="00BC4F81" w:rsidP="000067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546523">
        <w:rPr>
          <w:rFonts w:ascii="Arial" w:hAnsi="Arial" w:cs="Arial"/>
          <w:b/>
          <w:sz w:val="24"/>
        </w:rPr>
        <w:t>Justificativa</w:t>
      </w:r>
      <w:r w:rsidR="00006707" w:rsidRPr="00546523">
        <w:rPr>
          <w:rFonts w:ascii="Arial" w:hAnsi="Arial" w:cs="Arial"/>
          <w:b/>
          <w:sz w:val="24"/>
        </w:rPr>
        <w:t xml:space="preserve"> (Quando não utilizado item 01, deve conter também a problemática)</w:t>
      </w:r>
      <w:r w:rsidRPr="00546523">
        <w:rPr>
          <w:rFonts w:ascii="Arial" w:hAnsi="Arial" w:cs="Arial"/>
          <w:b/>
          <w:sz w:val="24"/>
        </w:rPr>
        <w:t>:</w:t>
      </w:r>
    </w:p>
    <w:p w:rsidR="00BC4F81" w:rsidRPr="00546523" w:rsidRDefault="00BC4F81" w:rsidP="00BC4F81">
      <w:pPr>
        <w:ind w:left="1"/>
        <w:jc w:val="both"/>
        <w:rPr>
          <w:rFonts w:ascii="Arial" w:hAnsi="Arial" w:cs="Arial"/>
          <w:b/>
          <w:sz w:val="24"/>
        </w:rPr>
      </w:pPr>
    </w:p>
    <w:p w:rsidR="00BC4F81" w:rsidRPr="00546523" w:rsidRDefault="00BC4F81" w:rsidP="000067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546523">
        <w:rPr>
          <w:rFonts w:ascii="Arial" w:hAnsi="Arial" w:cs="Arial"/>
          <w:b/>
          <w:sz w:val="24"/>
        </w:rPr>
        <w:t>Metodologia de Trabalho:</w:t>
      </w:r>
    </w:p>
    <w:p w:rsidR="00BC4F81" w:rsidRPr="00546523" w:rsidRDefault="00BC4F81" w:rsidP="00BC4F81">
      <w:pPr>
        <w:ind w:left="1"/>
        <w:jc w:val="both"/>
        <w:rPr>
          <w:rFonts w:ascii="Arial" w:hAnsi="Arial" w:cs="Arial"/>
          <w:b/>
          <w:sz w:val="24"/>
        </w:rPr>
      </w:pPr>
    </w:p>
    <w:p w:rsidR="00BC4F81" w:rsidRPr="00546523" w:rsidRDefault="00BC4F81" w:rsidP="00006707">
      <w:pPr>
        <w:pStyle w:val="Ttulo3"/>
        <w:numPr>
          <w:ilvl w:val="0"/>
          <w:numId w:val="3"/>
        </w:numPr>
        <w:rPr>
          <w:b/>
        </w:rPr>
      </w:pPr>
      <w:r w:rsidRPr="00546523">
        <w:rPr>
          <w:b/>
        </w:rPr>
        <w:t>Referencial Teórico:</w:t>
      </w:r>
    </w:p>
    <w:p w:rsidR="00BC4F81" w:rsidRPr="00546523" w:rsidRDefault="00BC4F81" w:rsidP="00BC4F81"/>
    <w:p w:rsidR="00BC4F81" w:rsidRPr="00546523" w:rsidRDefault="00BC4F81" w:rsidP="000067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546523">
        <w:rPr>
          <w:rFonts w:ascii="Arial" w:hAnsi="Arial" w:cs="Arial"/>
          <w:b/>
          <w:sz w:val="24"/>
        </w:rPr>
        <w:t>Recursos requeridos para o desenvolvimento</w:t>
      </w:r>
      <w:r w:rsidR="00006707" w:rsidRPr="00546523">
        <w:rPr>
          <w:rFonts w:ascii="Arial" w:hAnsi="Arial" w:cs="Arial"/>
          <w:b/>
          <w:sz w:val="24"/>
        </w:rPr>
        <w:t xml:space="preserve"> (especificar fontes do recurso)</w:t>
      </w:r>
      <w:r w:rsidRPr="00546523">
        <w:rPr>
          <w:rFonts w:ascii="Arial" w:hAnsi="Arial" w:cs="Arial"/>
          <w:b/>
          <w:sz w:val="24"/>
        </w:rPr>
        <w:t>:</w:t>
      </w:r>
    </w:p>
    <w:p w:rsidR="00BC4F81" w:rsidRPr="00546523" w:rsidRDefault="00BC4F81" w:rsidP="00BC4F81">
      <w:pPr>
        <w:ind w:left="1"/>
        <w:jc w:val="both"/>
        <w:rPr>
          <w:rFonts w:ascii="Arial" w:hAnsi="Arial" w:cs="Arial"/>
          <w:b/>
          <w:sz w:val="24"/>
        </w:rPr>
      </w:pPr>
    </w:p>
    <w:p w:rsidR="00BC4F81" w:rsidRPr="00546523" w:rsidRDefault="00BC4F81" w:rsidP="000067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546523">
        <w:rPr>
          <w:rFonts w:ascii="Arial" w:hAnsi="Arial" w:cs="Arial"/>
          <w:b/>
          <w:sz w:val="24"/>
        </w:rPr>
        <w:t>Cronograma de Atividades</w:t>
      </w:r>
      <w:r w:rsidR="00006707" w:rsidRPr="00546523">
        <w:rPr>
          <w:rFonts w:ascii="Arial" w:hAnsi="Arial" w:cs="Arial"/>
          <w:b/>
          <w:sz w:val="24"/>
        </w:rPr>
        <w:t xml:space="preserve"> (prazo máximo para execução do projeto)</w:t>
      </w:r>
      <w:r w:rsidRPr="00546523">
        <w:rPr>
          <w:rFonts w:ascii="Arial" w:hAnsi="Arial" w:cs="Arial"/>
          <w:b/>
          <w:sz w:val="24"/>
        </w:rPr>
        <w:t>:</w:t>
      </w:r>
    </w:p>
    <w:p w:rsidR="00BC4F81" w:rsidRPr="00546523" w:rsidRDefault="00BC4F81" w:rsidP="00BC4F81">
      <w:pPr>
        <w:ind w:left="1"/>
        <w:jc w:val="both"/>
        <w:rPr>
          <w:rFonts w:ascii="Arial" w:hAnsi="Arial" w:cs="Arial"/>
          <w:b/>
          <w:sz w:val="24"/>
        </w:rPr>
      </w:pPr>
    </w:p>
    <w:p w:rsidR="00BC4F81" w:rsidRPr="00546523" w:rsidRDefault="00BC4F81" w:rsidP="000067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546523">
        <w:rPr>
          <w:rFonts w:ascii="Arial" w:hAnsi="Arial" w:cs="Arial"/>
          <w:b/>
          <w:sz w:val="24"/>
        </w:rPr>
        <w:t>Bibliografia a ser utilizada:</w:t>
      </w:r>
    </w:p>
    <w:p w:rsidR="00941DAA" w:rsidRPr="00546523" w:rsidRDefault="00941DAA" w:rsidP="00BC4F81">
      <w:pPr>
        <w:ind w:left="1"/>
        <w:jc w:val="both"/>
        <w:rPr>
          <w:rFonts w:ascii="Arial" w:hAnsi="Arial" w:cs="Arial"/>
          <w:b/>
          <w:sz w:val="24"/>
        </w:rPr>
      </w:pPr>
    </w:p>
    <w:p w:rsidR="00941DAA" w:rsidRDefault="00941DAA" w:rsidP="00BC4F81">
      <w:pPr>
        <w:ind w:left="1"/>
        <w:jc w:val="both"/>
        <w:rPr>
          <w:rFonts w:ascii="Arial" w:hAnsi="Arial" w:cs="Arial"/>
          <w:b/>
          <w:sz w:val="24"/>
          <w:u w:val="single"/>
        </w:rPr>
      </w:pPr>
      <w:r w:rsidRPr="00546523">
        <w:rPr>
          <w:rFonts w:ascii="Arial" w:hAnsi="Arial" w:cs="Arial"/>
          <w:b/>
          <w:sz w:val="24"/>
          <w:u w:val="single"/>
        </w:rPr>
        <w:t xml:space="preserve">Observação: O </w:t>
      </w:r>
      <w:proofErr w:type="spellStart"/>
      <w:proofErr w:type="gramStart"/>
      <w:r w:rsidRPr="00546523">
        <w:rPr>
          <w:rFonts w:ascii="Arial" w:hAnsi="Arial" w:cs="Arial"/>
          <w:b/>
          <w:sz w:val="24"/>
          <w:u w:val="single"/>
        </w:rPr>
        <w:t>Pré</w:t>
      </w:r>
      <w:proofErr w:type="spellEnd"/>
      <w:r w:rsidRPr="00546523">
        <w:rPr>
          <w:rFonts w:ascii="Arial" w:hAnsi="Arial" w:cs="Arial"/>
          <w:b/>
          <w:sz w:val="24"/>
          <w:u w:val="single"/>
        </w:rPr>
        <w:t>- projeto</w:t>
      </w:r>
      <w:proofErr w:type="gramEnd"/>
      <w:r w:rsidRPr="00546523">
        <w:rPr>
          <w:rFonts w:ascii="Arial" w:hAnsi="Arial" w:cs="Arial"/>
          <w:b/>
          <w:sz w:val="24"/>
          <w:u w:val="single"/>
        </w:rPr>
        <w:t xml:space="preserve"> deve seguir em anexo a esta ficha.</w:t>
      </w:r>
      <w:r w:rsidRPr="004D1DBD">
        <w:rPr>
          <w:rFonts w:ascii="Arial" w:hAnsi="Arial" w:cs="Arial"/>
          <w:b/>
          <w:sz w:val="24"/>
          <w:u w:val="single"/>
        </w:rPr>
        <w:t xml:space="preserve"> </w:t>
      </w:r>
    </w:p>
    <w:p w:rsidR="00FB7E7F" w:rsidRDefault="00FB7E7F" w:rsidP="00BC4F81">
      <w:pPr>
        <w:ind w:left="1"/>
        <w:jc w:val="both"/>
        <w:rPr>
          <w:rFonts w:ascii="Arial" w:hAnsi="Arial" w:cs="Arial"/>
          <w:b/>
          <w:sz w:val="24"/>
          <w:u w:val="single"/>
        </w:rPr>
      </w:pPr>
    </w:p>
    <w:p w:rsidR="00FB7E7F" w:rsidRPr="004D1DBD" w:rsidRDefault="00FB7E7F" w:rsidP="00BC4F81">
      <w:pPr>
        <w:ind w:left="1"/>
        <w:jc w:val="both"/>
        <w:rPr>
          <w:rFonts w:ascii="Arial" w:hAnsi="Arial" w:cs="Arial"/>
          <w:b/>
          <w:sz w:val="24"/>
          <w:u w:val="single"/>
        </w:rPr>
      </w:pPr>
    </w:p>
    <w:p w:rsidR="00BC4F81" w:rsidRPr="004D1DBD" w:rsidRDefault="00BC4F81" w:rsidP="00BC4F81">
      <w:pPr>
        <w:pStyle w:val="Geral"/>
        <w:spacing w:before="120" w:line="360" w:lineRule="auto"/>
        <w:ind w:firstLine="0"/>
        <w:rPr>
          <w:rFonts w:ascii="Arial" w:hAnsi="Arial" w:cs="Arial"/>
          <w:sz w:val="24"/>
        </w:rPr>
      </w:pPr>
      <w:r w:rsidRPr="004D1DBD">
        <w:rPr>
          <w:rFonts w:ascii="Arial" w:hAnsi="Arial" w:cs="Arial"/>
          <w:b/>
          <w:bCs/>
          <w:sz w:val="24"/>
        </w:rPr>
        <w:t>Local:</w:t>
      </w:r>
      <w:r w:rsidRPr="004D1DBD">
        <w:rPr>
          <w:rFonts w:ascii="Arial" w:hAnsi="Arial" w:cs="Arial"/>
          <w:sz w:val="24"/>
        </w:rPr>
        <w:t xml:space="preserve"> ________________________________           </w:t>
      </w:r>
      <w:r w:rsidRPr="004D1DBD">
        <w:rPr>
          <w:rFonts w:ascii="Arial" w:hAnsi="Arial" w:cs="Arial"/>
          <w:b/>
          <w:bCs/>
          <w:sz w:val="24"/>
        </w:rPr>
        <w:t>Data:</w:t>
      </w:r>
      <w:r w:rsidRPr="004D1DBD">
        <w:rPr>
          <w:rFonts w:ascii="Arial" w:hAnsi="Arial" w:cs="Arial"/>
          <w:sz w:val="24"/>
        </w:rPr>
        <w:t xml:space="preserve"> ____/ ____/ ____</w:t>
      </w:r>
    </w:p>
    <w:p w:rsidR="00BC4F81" w:rsidRPr="004D1DBD" w:rsidRDefault="00EF5A49" w:rsidP="00BC4F81">
      <w:pPr>
        <w:pStyle w:val="Geral"/>
        <w:spacing w:before="120" w:line="360" w:lineRule="auto"/>
        <w:jc w:val="right"/>
        <w:rPr>
          <w:rFonts w:ascii="Arial" w:hAnsi="Arial" w:cs="Arial"/>
          <w:sz w:val="24"/>
        </w:rPr>
      </w:pPr>
      <w:r w:rsidRPr="004D1DBD">
        <w:rPr>
          <w:rFonts w:ascii="Arial" w:hAnsi="Arial" w:cs="Arial"/>
          <w:sz w:val="24"/>
        </w:rPr>
        <w:t>__________________________</w:t>
      </w:r>
    </w:p>
    <w:p w:rsidR="00BC4F81" w:rsidRPr="004D1DBD" w:rsidRDefault="00EF5A49" w:rsidP="00BC4F81">
      <w:pPr>
        <w:pStyle w:val="Geral"/>
        <w:spacing w:before="120" w:line="360" w:lineRule="auto"/>
        <w:jc w:val="right"/>
        <w:rPr>
          <w:rFonts w:ascii="Arial" w:hAnsi="Arial" w:cs="Arial"/>
          <w:sz w:val="24"/>
        </w:rPr>
      </w:pPr>
      <w:r w:rsidRPr="004D1DBD">
        <w:rPr>
          <w:rFonts w:ascii="Arial" w:hAnsi="Arial" w:cs="Arial"/>
          <w:sz w:val="24"/>
        </w:rPr>
        <w:t>Nome do Professor Orientador</w:t>
      </w:r>
    </w:p>
    <w:p w:rsidR="00BC4F81" w:rsidRPr="004D1DBD" w:rsidRDefault="00BC4F81" w:rsidP="00BC4F81">
      <w:pPr>
        <w:rPr>
          <w:rFonts w:ascii="Arial" w:hAnsi="Arial" w:cs="Arial"/>
          <w:b/>
          <w:bCs/>
        </w:rPr>
      </w:pPr>
      <w:bookmarkStart w:id="6" w:name="_Toc62322921"/>
      <w:bookmarkStart w:id="7" w:name="_Toc62322973"/>
      <w:bookmarkStart w:id="8" w:name="_Toc71276395"/>
      <w:bookmarkStart w:id="9" w:name="_Toc71276455"/>
      <w:bookmarkStart w:id="10" w:name="_Toc71276664"/>
    </w:p>
    <w:bookmarkEnd w:id="6"/>
    <w:bookmarkEnd w:id="7"/>
    <w:bookmarkEnd w:id="8"/>
    <w:bookmarkEnd w:id="9"/>
    <w:bookmarkEnd w:id="10"/>
    <w:p w:rsidR="00BC4F81" w:rsidRPr="004D1DBD" w:rsidRDefault="00BC4F81" w:rsidP="00BC4F81">
      <w:pPr>
        <w:numPr>
          <w:ins w:id="11" w:author="CEFET" w:date="2006-04-26T13:04:00Z"/>
        </w:numPr>
        <w:rPr>
          <w:rFonts w:ascii="Arial" w:hAnsi="Arial" w:cs="Arial"/>
          <w:bCs/>
          <w:caps/>
          <w:sz w:val="19"/>
        </w:rPr>
        <w:sectPr w:rsidR="00BC4F81" w:rsidRPr="004D1DBD" w:rsidSect="0016785D">
          <w:pgSz w:w="11907" w:h="16840" w:code="9"/>
          <w:pgMar w:top="709" w:right="737" w:bottom="992" w:left="851" w:header="720" w:footer="720" w:gutter="0"/>
          <w:cols w:space="720"/>
        </w:sectPr>
      </w:pPr>
    </w:p>
    <w:p w:rsidR="00BC4F81" w:rsidRPr="004D1DBD" w:rsidRDefault="009402B1" w:rsidP="00BC4F81">
      <w:pPr>
        <w:rPr>
          <w:rFonts w:ascii="Arial" w:hAnsi="Arial" w:cs="Arial"/>
          <w:b/>
          <w:bCs/>
          <w:caps/>
        </w:rPr>
      </w:pPr>
      <w:r w:rsidRPr="004D1DBD">
        <w:rPr>
          <w:rFonts w:ascii="Arial" w:hAnsi="Arial" w:cs="Arial"/>
          <w:b/>
          <w:bCs/>
          <w:caps/>
        </w:rPr>
        <w:lastRenderedPageBreak/>
        <w:t xml:space="preserve"> </w:t>
      </w:r>
      <w:r w:rsidRPr="004D1DBD">
        <w:rPr>
          <w:rFonts w:ascii="Arial" w:hAnsi="Arial" w:cs="Arial"/>
          <w:b/>
        </w:rPr>
        <w:t>CRONOGRAMA DE ATIVIDADES DO PCCT</w:t>
      </w:r>
      <w:r w:rsidRPr="004D1DBD">
        <w:rPr>
          <w:rFonts w:ascii="Arial" w:hAnsi="Arial" w:cs="Arial"/>
          <w:b/>
          <w:bCs/>
          <w:caps/>
        </w:rPr>
        <w:t xml:space="preserve"> (aluno)</w:t>
      </w:r>
    </w:p>
    <w:p w:rsidR="00BC4F81" w:rsidRPr="004D1DBD" w:rsidRDefault="00BC4F81" w:rsidP="00BC4F81">
      <w:pPr>
        <w:pStyle w:val="Ttulo7"/>
        <w:rPr>
          <w:sz w:val="10"/>
        </w:rPr>
      </w:pPr>
      <w:r w:rsidRPr="004D1DBD">
        <w:rPr>
          <w:noProof/>
          <w:snapToGrid/>
        </w:rPr>
        <w:drawing>
          <wp:anchor distT="0" distB="0" distL="114300" distR="114300" simplePos="0" relativeHeight="251674624" behindDoc="0" locked="0" layoutInCell="1" allowOverlap="1" wp14:anchorId="612B884F" wp14:editId="5E19299F">
            <wp:simplePos x="0" y="0"/>
            <wp:positionH relativeFrom="column">
              <wp:posOffset>47625</wp:posOffset>
            </wp:positionH>
            <wp:positionV relativeFrom="paragraph">
              <wp:posOffset>9525</wp:posOffset>
            </wp:positionV>
            <wp:extent cx="926465" cy="587375"/>
            <wp:effectExtent l="19050" t="0" r="6985" b="0"/>
            <wp:wrapSquare wrapText="left"/>
            <wp:docPr id="16" name="Imagem 16" descr="LOGO I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IF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F81" w:rsidRPr="004D1DBD" w:rsidRDefault="00BC4F81" w:rsidP="00BC4F81">
      <w:pPr>
        <w:ind w:left="1560"/>
        <w:rPr>
          <w:rFonts w:ascii="Arial" w:eastAsia="Arial Unicode MS" w:hAnsi="Arial" w:cs="Arial"/>
          <w:b/>
          <w:sz w:val="14"/>
          <w:szCs w:val="14"/>
        </w:rPr>
      </w:pPr>
      <w:r w:rsidRPr="004D1DBD">
        <w:rPr>
          <w:rFonts w:ascii="Arial" w:eastAsia="Arial Unicode MS" w:hAnsi="Arial" w:cs="Arial"/>
          <w:b/>
          <w:sz w:val="14"/>
          <w:szCs w:val="14"/>
        </w:rPr>
        <w:t>INSTITUTO FEDERAL DE EDUCAÇÃO, CIÊNCIA E TECNOLOGIA DO AMAZONAS</w:t>
      </w:r>
    </w:p>
    <w:p w:rsidR="00BC4F81" w:rsidRPr="004D1DBD" w:rsidRDefault="00C362D1" w:rsidP="00BC4F81">
      <w:pPr>
        <w:ind w:left="1560"/>
        <w:rPr>
          <w:rFonts w:ascii="Arial" w:eastAsia="Arial Unicode MS" w:hAnsi="Arial" w:cs="Arial"/>
          <w:b/>
          <w:bCs/>
          <w:sz w:val="14"/>
          <w:szCs w:val="14"/>
        </w:rPr>
      </w:pPr>
      <w:r w:rsidRPr="004D1DBD">
        <w:rPr>
          <w:rFonts w:ascii="Arial" w:eastAsia="Arial Unicode MS" w:hAnsi="Arial" w:cs="Arial"/>
          <w:b/>
          <w:bCs/>
          <w:sz w:val="14"/>
          <w:szCs w:val="14"/>
        </w:rPr>
        <w:t>CAMPUS PARINTINS</w:t>
      </w:r>
    </w:p>
    <w:p w:rsidR="00BC4F81" w:rsidRPr="004D1DBD" w:rsidRDefault="00C362D1" w:rsidP="00BC4F81">
      <w:pPr>
        <w:ind w:left="1560"/>
        <w:rPr>
          <w:rFonts w:ascii="Arial" w:hAnsi="Arial" w:cs="Arial"/>
          <w:b/>
          <w:bCs/>
          <w:caps/>
          <w:sz w:val="14"/>
          <w:szCs w:val="14"/>
        </w:rPr>
      </w:pPr>
      <w:r w:rsidRPr="004D1DBD">
        <w:rPr>
          <w:rFonts w:ascii="Arial" w:hAnsi="Arial" w:cs="Arial"/>
          <w:b/>
          <w:bCs/>
          <w:caps/>
          <w:sz w:val="14"/>
          <w:szCs w:val="14"/>
        </w:rPr>
        <w:t>COORDENAÇÃO DE EXTENSÃO/ESTÁGIO</w:t>
      </w:r>
    </w:p>
    <w:tbl>
      <w:tblPr>
        <w:tblpPr w:leftFromText="141" w:rightFromText="141" w:vertAnchor="text" w:horzAnchor="margin" w:tblpY="1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05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4D1DBD" w:rsidRPr="004D1DBD" w:rsidTr="0016785D">
        <w:trPr>
          <w:trHeight w:val="454"/>
        </w:trPr>
        <w:tc>
          <w:tcPr>
            <w:tcW w:w="14586" w:type="dxa"/>
            <w:gridSpan w:val="12"/>
            <w:vAlign w:val="center"/>
          </w:tcPr>
          <w:p w:rsidR="00BC4F81" w:rsidRPr="004D1DBD" w:rsidRDefault="00BC4F81" w:rsidP="0016785D">
            <w:pPr>
              <w:pStyle w:val="Ttulo1"/>
              <w:jc w:val="center"/>
              <w:rPr>
                <w:rFonts w:ascii="Arial" w:hAnsi="Arial" w:cs="Arial"/>
                <w:b/>
                <w:sz w:val="26"/>
                <w:szCs w:val="26"/>
                <w:lang w:val="pt-BR"/>
              </w:rPr>
            </w:pPr>
            <w:r w:rsidRPr="004D1DBD">
              <w:rPr>
                <w:rFonts w:ascii="Arial" w:hAnsi="Arial" w:cs="Arial"/>
                <w:b/>
                <w:sz w:val="26"/>
                <w:szCs w:val="26"/>
                <w:lang w:val="pt-BR"/>
              </w:rPr>
              <w:t>CRONOGRAMA DE ATIVIDADES DO PCCT</w:t>
            </w: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pStyle w:val="Ttulo6"/>
              <w:framePr w:hSpace="0" w:wrap="auto" w:vAnchor="margin" w:hAnchor="text" w:yAlign="inline"/>
            </w:pPr>
            <w:r w:rsidRPr="004D1DBD">
              <w:t>ATIVIDADES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FEV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MAR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ABR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MAI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JUN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JUL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AGO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SET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OUT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NOV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4D1DBD">
              <w:rPr>
                <w:rFonts w:ascii="Arial" w:hAnsi="Arial" w:cs="Arial"/>
                <w:b/>
                <w:sz w:val="22"/>
                <w:szCs w:val="16"/>
              </w:rPr>
              <w:t>DEZ</w:t>
            </w: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pStyle w:val="NormalWeb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4D1DBD">
              <w:rPr>
                <w:rFonts w:ascii="Arial" w:hAnsi="Arial"/>
                <w:b/>
                <w:bCs/>
                <w:sz w:val="22"/>
                <w:szCs w:val="22"/>
              </w:rPr>
              <w:t>Período de Inscrição PCCT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D1DBD">
              <w:rPr>
                <w:rFonts w:ascii="Arial" w:hAnsi="Arial" w:cs="Arial"/>
                <w:b/>
                <w:sz w:val="22"/>
                <w:szCs w:val="22"/>
              </w:rPr>
              <w:t>Orientação e desenvolvimento do PCCT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D1DBD">
              <w:rPr>
                <w:rFonts w:ascii="Arial" w:hAnsi="Arial" w:cs="Arial"/>
                <w:b/>
                <w:sz w:val="22"/>
                <w:szCs w:val="22"/>
              </w:rPr>
              <w:t>Pedido de prorrogação de prazo para entrega de PCCT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D1DBD">
              <w:rPr>
                <w:rFonts w:ascii="Arial" w:hAnsi="Arial" w:cs="Arial"/>
                <w:b/>
                <w:sz w:val="22"/>
                <w:szCs w:val="22"/>
              </w:rPr>
              <w:t>Prazo limite para pedido de prorrogação de defesa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D1DBD">
              <w:rPr>
                <w:rFonts w:ascii="Arial" w:hAnsi="Arial" w:cs="Arial"/>
                <w:b/>
                <w:sz w:val="22"/>
                <w:szCs w:val="22"/>
              </w:rPr>
              <w:t xml:space="preserve">Entrega do PCCT (03 vias) e Solicitação de Defesa 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D1DBD">
              <w:rPr>
                <w:rFonts w:ascii="Arial" w:hAnsi="Arial" w:cs="Arial"/>
                <w:b/>
                <w:sz w:val="22"/>
                <w:szCs w:val="22"/>
              </w:rPr>
              <w:t>Entrega à Banca Examinadora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D1DBD">
              <w:rPr>
                <w:rFonts w:ascii="Arial" w:hAnsi="Arial" w:cs="Arial"/>
                <w:b/>
                <w:sz w:val="22"/>
                <w:szCs w:val="22"/>
              </w:rPr>
              <w:t>Publicação/Divulgação da Defesa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D1DBD">
              <w:rPr>
                <w:rFonts w:ascii="Arial" w:hAnsi="Arial" w:cs="Arial"/>
                <w:b/>
                <w:sz w:val="22"/>
                <w:szCs w:val="22"/>
              </w:rPr>
              <w:t>Solicitação de Nova Defesa e Entrega de PCCT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pStyle w:val="Ttulo4"/>
              <w:jc w:val="left"/>
              <w:rPr>
                <w:sz w:val="22"/>
                <w:szCs w:val="22"/>
              </w:rPr>
            </w:pPr>
            <w:r w:rsidRPr="004D1DBD">
              <w:rPr>
                <w:sz w:val="22"/>
                <w:szCs w:val="22"/>
              </w:rPr>
              <w:t>Defesa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D1DBD">
              <w:rPr>
                <w:rFonts w:ascii="Arial" w:hAnsi="Arial" w:cs="Arial"/>
                <w:b/>
                <w:sz w:val="22"/>
                <w:szCs w:val="22"/>
              </w:rPr>
              <w:t>Prazo limite para entrega do Relatório Científico Final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D1DBD" w:rsidRPr="004D1DBD" w:rsidTr="0016785D">
        <w:trPr>
          <w:cantSplit/>
          <w:trHeight w:val="510"/>
        </w:trPr>
        <w:tc>
          <w:tcPr>
            <w:tcW w:w="5005" w:type="dxa"/>
            <w:vAlign w:val="center"/>
          </w:tcPr>
          <w:p w:rsidR="00BC4F81" w:rsidRPr="004D1DBD" w:rsidRDefault="00BC4F81" w:rsidP="001678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D1DBD">
              <w:rPr>
                <w:rFonts w:ascii="Arial" w:hAnsi="Arial" w:cs="Arial"/>
                <w:b/>
                <w:sz w:val="22"/>
                <w:szCs w:val="22"/>
              </w:rPr>
              <w:t>Publicação e encaminhamento da Ata de Defesa aos setores competentes</w:t>
            </w: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71" w:type="dxa"/>
            <w:vAlign w:val="center"/>
          </w:tcPr>
          <w:p w:rsidR="00BC4F81" w:rsidRPr="004D1DBD" w:rsidRDefault="00BC4F81" w:rsidP="0016785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BC4F81" w:rsidRPr="004D1DBD" w:rsidRDefault="00BC4F81" w:rsidP="00BC4F81">
      <w:pPr>
        <w:ind w:firstLine="708"/>
        <w:jc w:val="both"/>
        <w:rPr>
          <w:rFonts w:ascii="Arial" w:hAnsi="Arial" w:cs="Arial"/>
          <w:sz w:val="16"/>
        </w:rPr>
      </w:pPr>
    </w:p>
    <w:p w:rsidR="00BC4F81" w:rsidRPr="004D1DBD" w:rsidRDefault="00BC4F81" w:rsidP="00BC4F81">
      <w:pPr>
        <w:ind w:firstLine="708"/>
        <w:jc w:val="both"/>
        <w:rPr>
          <w:rFonts w:ascii="Arial" w:hAnsi="Arial" w:cs="Arial"/>
          <w:sz w:val="16"/>
        </w:rPr>
      </w:pPr>
    </w:p>
    <w:p w:rsidR="00BC4F81" w:rsidRPr="004D1DBD" w:rsidRDefault="00BC4F81" w:rsidP="00BC4F81">
      <w:r w:rsidRPr="004D1DBD">
        <w:t xml:space="preserve">____________________________________                       _______________________________                    </w:t>
      </w:r>
    </w:p>
    <w:p w:rsidR="0061241F" w:rsidRPr="004D1DBD" w:rsidRDefault="00BC4F81" w:rsidP="00BC4F81">
      <w:r w:rsidRPr="004D1DBD">
        <w:t xml:space="preserve">Coordenador </w:t>
      </w:r>
      <w:r w:rsidR="00657517" w:rsidRPr="004D1DBD">
        <w:t>do Ensino Técnico</w:t>
      </w:r>
      <w:r w:rsidR="00657517" w:rsidRPr="004D1DBD">
        <w:tab/>
      </w:r>
      <w:r w:rsidR="00657517" w:rsidRPr="004D1DBD">
        <w:tab/>
      </w:r>
      <w:r w:rsidR="00657517" w:rsidRPr="004D1DBD">
        <w:tab/>
      </w:r>
      <w:r w:rsidR="00657517" w:rsidRPr="004D1DBD">
        <w:tab/>
        <w:t xml:space="preserve">     </w:t>
      </w:r>
      <w:r w:rsidRPr="004D1DBD">
        <w:t>Coordenador dos TCC/PCCT</w:t>
      </w:r>
      <w:r w:rsidRPr="004D1DBD">
        <w:tab/>
      </w:r>
      <w:r w:rsidRPr="004D1DBD">
        <w:tab/>
      </w:r>
    </w:p>
    <w:sectPr w:rsidR="0061241F" w:rsidRPr="004D1DBD" w:rsidSect="00C362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C7D8A"/>
    <w:multiLevelType w:val="hybridMultilevel"/>
    <w:tmpl w:val="DF30E0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5138B5"/>
    <w:multiLevelType w:val="hybridMultilevel"/>
    <w:tmpl w:val="737E3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5E7A"/>
    <w:multiLevelType w:val="hybridMultilevel"/>
    <w:tmpl w:val="290C38FE"/>
    <w:lvl w:ilvl="0" w:tplc="F62234BC">
      <w:start w:val="1"/>
      <w:numFmt w:val="upperRoman"/>
      <w:pStyle w:val="Ttulo3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81"/>
    <w:rsid w:val="00006707"/>
    <w:rsid w:val="00025F38"/>
    <w:rsid w:val="00067FD9"/>
    <w:rsid w:val="000B75BC"/>
    <w:rsid w:val="00100774"/>
    <w:rsid w:val="0015208B"/>
    <w:rsid w:val="0016785D"/>
    <w:rsid w:val="00177044"/>
    <w:rsid w:val="00285410"/>
    <w:rsid w:val="00295586"/>
    <w:rsid w:val="002E7DC7"/>
    <w:rsid w:val="00303A2D"/>
    <w:rsid w:val="003459D3"/>
    <w:rsid w:val="003B46B7"/>
    <w:rsid w:val="00421814"/>
    <w:rsid w:val="00446575"/>
    <w:rsid w:val="00456289"/>
    <w:rsid w:val="004D1DBD"/>
    <w:rsid w:val="00501CB9"/>
    <w:rsid w:val="005410D8"/>
    <w:rsid w:val="00546523"/>
    <w:rsid w:val="005719C3"/>
    <w:rsid w:val="0061241F"/>
    <w:rsid w:val="00626C79"/>
    <w:rsid w:val="00630608"/>
    <w:rsid w:val="006355A5"/>
    <w:rsid w:val="00637041"/>
    <w:rsid w:val="00654BF7"/>
    <w:rsid w:val="00657517"/>
    <w:rsid w:val="00735012"/>
    <w:rsid w:val="0076282C"/>
    <w:rsid w:val="007744E4"/>
    <w:rsid w:val="00784F95"/>
    <w:rsid w:val="007972D9"/>
    <w:rsid w:val="007A5E44"/>
    <w:rsid w:val="008872F5"/>
    <w:rsid w:val="008B2CDB"/>
    <w:rsid w:val="008B6A01"/>
    <w:rsid w:val="008E57A3"/>
    <w:rsid w:val="009257FD"/>
    <w:rsid w:val="009402B1"/>
    <w:rsid w:val="00941DAA"/>
    <w:rsid w:val="009E204F"/>
    <w:rsid w:val="00A63A66"/>
    <w:rsid w:val="00AB5043"/>
    <w:rsid w:val="00B178B7"/>
    <w:rsid w:val="00B40B11"/>
    <w:rsid w:val="00BB72AB"/>
    <w:rsid w:val="00BC1843"/>
    <w:rsid w:val="00BC4F81"/>
    <w:rsid w:val="00BF5181"/>
    <w:rsid w:val="00C362D1"/>
    <w:rsid w:val="00C7510E"/>
    <w:rsid w:val="00C8241D"/>
    <w:rsid w:val="00CA1CE3"/>
    <w:rsid w:val="00D20238"/>
    <w:rsid w:val="00D32F62"/>
    <w:rsid w:val="00E41D1E"/>
    <w:rsid w:val="00EA5AB1"/>
    <w:rsid w:val="00EF5A49"/>
    <w:rsid w:val="00F1674A"/>
    <w:rsid w:val="00FB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C056"/>
  <w15:docId w15:val="{67214C29-8062-484D-8405-EADAED6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C4F81"/>
    <w:pPr>
      <w:keepNext/>
      <w:jc w:val="both"/>
      <w:outlineLvl w:val="0"/>
    </w:pPr>
    <w:rPr>
      <w:sz w:val="24"/>
      <w:lang w:val="en-US"/>
    </w:rPr>
  </w:style>
  <w:style w:type="paragraph" w:styleId="Ttulo2">
    <w:name w:val="heading 2"/>
    <w:basedOn w:val="Normal"/>
    <w:next w:val="Normal"/>
    <w:link w:val="Ttulo2Char"/>
    <w:qFormat/>
    <w:rsid w:val="00BC4F81"/>
    <w:pPr>
      <w:keepNext/>
      <w:jc w:val="both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har"/>
    <w:qFormat/>
    <w:rsid w:val="00BC4F81"/>
    <w:pPr>
      <w:keepNext/>
      <w:numPr>
        <w:numId w:val="1"/>
      </w:numPr>
      <w:tabs>
        <w:tab w:val="clear" w:pos="1776"/>
        <w:tab w:val="num" w:pos="1276"/>
      </w:tabs>
      <w:ind w:hanging="1067"/>
      <w:jc w:val="both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har"/>
    <w:qFormat/>
    <w:rsid w:val="00BC4F81"/>
    <w:pPr>
      <w:keepNext/>
      <w:jc w:val="center"/>
      <w:outlineLvl w:val="3"/>
    </w:pPr>
    <w:rPr>
      <w:rFonts w:ascii="Arial" w:hAnsi="Arial" w:cs="Arial"/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BC4F81"/>
    <w:pPr>
      <w:keepNext/>
      <w:framePr w:hSpace="141" w:wrap="around" w:vAnchor="text" w:hAnchor="margin" w:y="82"/>
      <w:jc w:val="center"/>
      <w:outlineLvl w:val="5"/>
    </w:pPr>
    <w:rPr>
      <w:rFonts w:ascii="Arial" w:hAnsi="Arial" w:cs="Arial"/>
      <w:b/>
      <w:sz w:val="22"/>
      <w:szCs w:val="16"/>
    </w:rPr>
  </w:style>
  <w:style w:type="paragraph" w:styleId="Ttulo7">
    <w:name w:val="heading 7"/>
    <w:basedOn w:val="Normal"/>
    <w:next w:val="Normal"/>
    <w:link w:val="Ttulo7Char"/>
    <w:qFormat/>
    <w:rsid w:val="00BC4F81"/>
    <w:pPr>
      <w:keepNext/>
      <w:spacing w:line="360" w:lineRule="auto"/>
      <w:jc w:val="center"/>
      <w:outlineLvl w:val="6"/>
    </w:pPr>
    <w:rPr>
      <w:rFonts w:ascii="Arial" w:hAnsi="Arial" w:cs="Arial"/>
      <w:b/>
      <w:snapToGrid w:val="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4F81"/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rsid w:val="00BC4F81"/>
    <w:rPr>
      <w:rFonts w:ascii="Times New Roman" w:eastAsia="Times New Roman" w:hAnsi="Times New Roman" w:cs="Times New Roman"/>
      <w:b/>
      <w:sz w:val="24"/>
      <w:szCs w:val="20"/>
      <w:lang w:val="en-US" w:eastAsia="pt-BR"/>
    </w:rPr>
  </w:style>
  <w:style w:type="character" w:customStyle="1" w:styleId="Ttulo3Char">
    <w:name w:val="Título 3 Char"/>
    <w:basedOn w:val="Fontepargpadro"/>
    <w:link w:val="Ttulo3"/>
    <w:rsid w:val="00BC4F81"/>
    <w:rPr>
      <w:rFonts w:ascii="Arial" w:eastAsia="Times New Roman" w:hAnsi="Arial" w:cs="Arial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BC4F81"/>
    <w:rPr>
      <w:rFonts w:ascii="Arial" w:eastAsia="Times New Roman" w:hAnsi="Arial" w:cs="Arial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C4F81"/>
    <w:rPr>
      <w:rFonts w:ascii="Arial" w:eastAsia="Times New Roman" w:hAnsi="Arial" w:cs="Arial"/>
      <w:b/>
      <w:szCs w:val="16"/>
      <w:lang w:eastAsia="pt-BR"/>
    </w:rPr>
  </w:style>
  <w:style w:type="character" w:customStyle="1" w:styleId="Ttulo7Char">
    <w:name w:val="Título 7 Char"/>
    <w:basedOn w:val="Fontepargpadro"/>
    <w:link w:val="Ttulo7"/>
    <w:rsid w:val="00BC4F81"/>
    <w:rPr>
      <w:rFonts w:ascii="Arial" w:eastAsia="Times New Roman" w:hAnsi="Arial" w:cs="Arial"/>
      <w:b/>
      <w:snapToGrid w:val="0"/>
      <w:sz w:val="24"/>
      <w:szCs w:val="24"/>
      <w:lang w:eastAsia="pt-BR"/>
    </w:rPr>
  </w:style>
  <w:style w:type="paragraph" w:customStyle="1" w:styleId="Geral">
    <w:name w:val="Geral"/>
    <w:basedOn w:val="Normal"/>
    <w:rsid w:val="00BC4F81"/>
    <w:pPr>
      <w:spacing w:after="120"/>
      <w:ind w:firstLine="680"/>
      <w:jc w:val="both"/>
    </w:pPr>
  </w:style>
  <w:style w:type="paragraph" w:styleId="NormalWeb">
    <w:name w:val="Normal (Web)"/>
    <w:basedOn w:val="Normal"/>
    <w:rsid w:val="00BC4F81"/>
    <w:pPr>
      <w:spacing w:before="100" w:beforeAutospacing="1" w:after="100" w:afterAutospacing="1"/>
    </w:pPr>
    <w:rPr>
      <w:sz w:val="24"/>
      <w:szCs w:val="24"/>
    </w:rPr>
  </w:style>
  <w:style w:type="paragraph" w:styleId="Ttulo">
    <w:name w:val="Title"/>
    <w:basedOn w:val="Normal"/>
    <w:link w:val="TtuloChar"/>
    <w:qFormat/>
    <w:rsid w:val="00BC4F81"/>
    <w:pPr>
      <w:spacing w:line="360" w:lineRule="auto"/>
      <w:jc w:val="center"/>
    </w:pPr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rsid w:val="00BC4F81"/>
    <w:rPr>
      <w:rFonts w:ascii="Arial" w:eastAsia="Times New Roman" w:hAnsi="Arial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4F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4F81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0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7E9CD-095C-4156-8316-31DA1465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</dc:creator>
  <cp:lastModifiedBy>Mario Bentes Cavalcante</cp:lastModifiedBy>
  <cp:revision>8</cp:revision>
  <cp:lastPrinted>2017-08-24T17:57:00Z</cp:lastPrinted>
  <dcterms:created xsi:type="dcterms:W3CDTF">2018-07-26T12:44:00Z</dcterms:created>
  <dcterms:modified xsi:type="dcterms:W3CDTF">2025-03-21T13:27:00Z</dcterms:modified>
</cp:coreProperties>
</file>